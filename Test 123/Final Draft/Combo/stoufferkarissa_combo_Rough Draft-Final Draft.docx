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EA5CB" w14:textId="39F3ED07" w:rsidR="0014434E" w:rsidRDefault="004A5175">
      <w:pPr>
        <w:rPr>
          <w:ins w:id="0" w:author="Darling, Lucas" w:date="2023-03-11T23:36:00Z"/>
        </w:rPr>
      </w:pPr>
      <w:del w:id="1" w:author="Darling, Lucas" w:date="2023-03-11T23:36:00Z">
        <w:r>
          <w:delText>I am a karissa</w:delText>
        </w:r>
      </w:del>
      <w:ins w:id="2" w:author="Darling, Lucas" w:date="2023-03-11T23:36:00Z">
        <w:r w:rsidR="0014434E">
          <w:t>This is a test document. It contains various interesting mechanics. I am very tired right now, so please excuse any mistakes I make. After all, I am going to be creating</w:t>
        </w:r>
        <w:r w:rsidR="009344D9">
          <w:t xml:space="preserve"> a </w:t>
        </w:r>
        <w:r w:rsidR="0014434E">
          <w:t xml:space="preserve">corrected document to compare against. If you have a problem, take it up with my lawyer. </w:t>
        </w:r>
        <w:r w:rsidR="009344D9">
          <w:t>I’m adding this sentence.</w:t>
        </w:r>
      </w:ins>
    </w:p>
    <w:p w14:paraId="3D8B10D2" w14:textId="77777777" w:rsidR="0014434E" w:rsidRDefault="0014434E">
      <w:ins w:id="3" w:author="Darling, Lucas" w:date="2023-03-11T23:36:00Z">
        <w:r>
          <w:t>3/</w:t>
        </w:r>
        <w:r w:rsidR="009344D9">
          <w:t>8</w:t>
        </w:r>
        <w:r>
          <w:t>/2023</w:t>
        </w:r>
      </w:ins>
    </w:p>
    <w:sectPr w:rsidR="001443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34E"/>
    <w:rsid w:val="0014434E"/>
    <w:rsid w:val="002E5ADF"/>
    <w:rsid w:val="004A5175"/>
    <w:rsid w:val="009344D9"/>
    <w:rsid w:val="009D0D72"/>
    <w:rsid w:val="00B65237"/>
    <w:rsid w:val="00D86656"/>
    <w:rsid w:val="00DB2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15F3D9-46AC-4B86-BD28-D303AFF3E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D8665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Darling, Lucas</dc:creator>
  <cp:keywords/>
  <dc:description/>
  <cp:lastModifiedBy>Darling, Lucas</cp:lastModifiedBy>
  <cp:revision>1</cp:revision>
  <dcterms:created xsi:type="dcterms:W3CDTF">2023-03-08T04:14:00Z</dcterms:created>
  <dcterms:modified xsi:type="dcterms:W3CDTF">2023-03-12T04:36:00Z</dcterms:modified>
</cp:coreProperties>
</file>